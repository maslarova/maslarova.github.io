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098" w:rsidRDefault="00E43259">
      <w:r>
        <w:t xml:space="preserve">The bubble regime of LWFA driven by the </w:t>
      </w:r>
      <w:commentRangeStart w:id="0"/>
      <w:r>
        <w:t>super-</w:t>
      </w:r>
      <w:commentRangeEnd w:id="0"/>
      <w:r>
        <w:rPr>
          <w:rStyle w:val="Odkaznakoment"/>
        </w:rPr>
        <w:commentReference w:id="0"/>
      </w:r>
      <w:r>
        <w:t>Gaussian pulse</w:t>
      </w:r>
      <w:r>
        <w:br/>
      </w:r>
      <w:r>
        <w:br/>
      </w:r>
      <w:proofErr w:type="gramStart"/>
      <w:r>
        <w:t>The</w:t>
      </w:r>
      <w:proofErr w:type="gramEnd"/>
      <w:r>
        <w:t xml:space="preserve"> non-linear bubble regime of laser-</w:t>
      </w:r>
      <w:proofErr w:type="spellStart"/>
      <w:r>
        <w:t>wakefield</w:t>
      </w:r>
      <w:proofErr w:type="spellEnd"/>
      <w:r>
        <w:t xml:space="preserve"> acceleration (LWFA) is studied for a laser beam with a spatial super-Gaussian profile </w:t>
      </w:r>
      <w:commentRangeStart w:id="1"/>
      <w:r>
        <w:t>of a higher order</w:t>
      </w:r>
      <w:commentRangeEnd w:id="1"/>
      <w:r>
        <w:rPr>
          <w:rStyle w:val="Odkaznakoment"/>
        </w:rPr>
        <w:commentReference w:id="1"/>
      </w:r>
      <w:r>
        <w:t xml:space="preserve">. Contrarily to the Gaussian </w:t>
      </w:r>
      <w:commentRangeStart w:id="2"/>
      <w:r>
        <w:t>pulse</w:t>
      </w:r>
      <w:commentRangeEnd w:id="2"/>
      <w:r>
        <w:rPr>
          <w:rStyle w:val="Odkaznakoment"/>
        </w:rPr>
        <w:commentReference w:id="2"/>
      </w:r>
      <w:r>
        <w:t xml:space="preserve">, the intensity profile of the </w:t>
      </w:r>
      <w:commentRangeStart w:id="3"/>
      <w:r>
        <w:t>super</w:t>
      </w:r>
      <w:commentRangeEnd w:id="3"/>
      <w:r>
        <w:rPr>
          <w:rStyle w:val="Odkaznakoment"/>
        </w:rPr>
        <w:commentReference w:id="3"/>
      </w:r>
      <w:r>
        <w:t>-Gaussian pulse</w:t>
      </w:r>
      <w:ins w:id="4" w:author="__" w:date="2019-03-14T20:47:00Z">
        <w:r>
          <w:t xml:space="preserve"> and e.g.</w:t>
        </w:r>
      </w:ins>
      <w:ins w:id="5" w:author="__" w:date="2019-03-14T20:48:00Z">
        <w:r>
          <w:t>, in particular,</w:t>
        </w:r>
      </w:ins>
      <w:ins w:id="6" w:author="__" w:date="2019-03-14T20:47:00Z">
        <w:r>
          <w:t xml:space="preserve"> for super-Gaussian beam</w:t>
        </w:r>
      </w:ins>
      <w:r>
        <w:t xml:space="preserve"> is flat over almost all the covered area, which alters the bubble shape in a different way. Moreover, diffraction rings are induced during the formation of the super-Gaussian pulse. These properties affect the values of </w:t>
      </w:r>
      <w:proofErr w:type="spellStart"/>
      <w:proofErr w:type="gramStart"/>
      <w:r>
        <w:t>wakefield</w:t>
      </w:r>
      <w:proofErr w:type="spellEnd"/>
      <w:proofErr w:type="gramEnd"/>
      <w:r>
        <w:t xml:space="preserve"> and the whole acceleration process directly. In order to address this issue, the process is investigated for standard parameters feasible with current sub-100 TW laser systems by means of numerical particle-in-cell simulations. It is shown that an additional electron injection can occur due to the evolution of the laser pulse. As a consequence, parameters of the electron bunch vary from the ones generated by a Gaussian pulse.</w:t>
      </w:r>
      <w:bookmarkStart w:id="7" w:name="_GoBack"/>
      <w:bookmarkEnd w:id="7"/>
    </w:p>
    <w:sectPr w:rsidR="000140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__" w:date="2019-03-14T20:41:00Z" w:initials="_">
    <w:p w:rsidR="00E43259" w:rsidRPr="00E43259" w:rsidRDefault="00E43259">
      <w:pPr>
        <w:pStyle w:val="Textkomente"/>
        <w:rPr>
          <w:lang w:val="cs-CZ"/>
        </w:rPr>
      </w:pPr>
      <w:r>
        <w:rPr>
          <w:rStyle w:val="Odkaznakoment"/>
        </w:rPr>
        <w:annotationRef/>
      </w:r>
      <w:r>
        <w:t>Co tam d</w:t>
      </w:r>
      <w:proofErr w:type="spellStart"/>
      <w:r>
        <w:rPr>
          <w:lang w:val="cs-CZ"/>
        </w:rPr>
        <w:t>át</w:t>
      </w:r>
      <w:proofErr w:type="spellEnd"/>
      <w:r>
        <w:rPr>
          <w:lang w:val="cs-CZ"/>
        </w:rPr>
        <w:t xml:space="preserve"> rovnou non-</w:t>
      </w:r>
      <w:proofErr w:type="spellStart"/>
      <w:r>
        <w:rPr>
          <w:lang w:val="cs-CZ"/>
        </w:rPr>
        <w:t>Gaussian</w:t>
      </w:r>
      <w:proofErr w:type="spellEnd"/>
      <w:r>
        <w:rPr>
          <w:lang w:val="cs-CZ"/>
        </w:rPr>
        <w:t>, jestli by se vyzkoušel i ten „omezený</w:t>
      </w:r>
      <w:proofErr w:type="gramStart"/>
      <w:r>
        <w:rPr>
          <w:lang w:val="cs-CZ"/>
        </w:rPr>
        <w:t xml:space="preserve">“ </w:t>
      </w:r>
      <w:proofErr w:type="spellStart"/>
      <w:r>
        <w:rPr>
          <w:lang w:val="cs-CZ"/>
        </w:rPr>
        <w:t>Airyho</w:t>
      </w:r>
      <w:proofErr w:type="spellEnd"/>
      <w:proofErr w:type="gramEnd"/>
      <w:r>
        <w:rPr>
          <w:lang w:val="cs-CZ"/>
        </w:rPr>
        <w:t xml:space="preserve"> svazek co dělá </w:t>
      </w:r>
      <w:proofErr w:type="spellStart"/>
      <w:r>
        <w:rPr>
          <w:lang w:val="cs-CZ"/>
        </w:rPr>
        <w:t>superGausse</w:t>
      </w:r>
      <w:proofErr w:type="spellEnd"/>
      <w:r>
        <w:rPr>
          <w:lang w:val="cs-CZ"/>
        </w:rPr>
        <w:t xml:space="preserve"> v ohnisku</w:t>
      </w:r>
    </w:p>
  </w:comment>
  <w:comment w:id="1" w:author="__" w:date="2019-03-14T23:05:00Z" w:initials="_">
    <w:p w:rsidR="00E43259" w:rsidRDefault="00E43259">
      <w:pPr>
        <w:pStyle w:val="Textkomente"/>
      </w:pPr>
      <w:r>
        <w:rPr>
          <w:rStyle w:val="Odkaznakoment"/>
        </w:rPr>
        <w:annotationRef/>
      </w:r>
      <w:proofErr w:type="gramStart"/>
      <w:r>
        <w:t>or</w:t>
      </w:r>
      <w:proofErr w:type="gramEnd"/>
      <w:r>
        <w:t xml:space="preserve"> other non-Gaussian </w:t>
      </w:r>
      <w:r w:rsidR="00714CE3">
        <w:t xml:space="preserve">focal </w:t>
      </w:r>
      <w:r>
        <w:t>profiles (such as Airy-like, donut</w:t>
      </w:r>
      <w:r w:rsidR="00714CE3">
        <w:t>)</w:t>
      </w:r>
      <w:r>
        <w:t xml:space="preserve"> </w:t>
      </w:r>
    </w:p>
  </w:comment>
  <w:comment w:id="2" w:author="__" w:date="2019-03-14T20:48:00Z" w:initials="_">
    <w:p w:rsidR="00E43259" w:rsidRPr="00E43259" w:rsidRDefault="00E43259">
      <w:pPr>
        <w:pStyle w:val="Textkomente"/>
        <w:rPr>
          <w:lang w:val="cs-CZ"/>
        </w:rPr>
      </w:pPr>
      <w:r>
        <w:rPr>
          <w:rStyle w:val="Odkaznakoment"/>
        </w:rPr>
        <w:annotationRef/>
      </w:r>
      <w:proofErr w:type="spellStart"/>
      <w:proofErr w:type="gramStart"/>
      <w:r>
        <w:t>kd</w:t>
      </w:r>
      <w:r>
        <w:rPr>
          <w:lang w:val="cs-CZ"/>
        </w:rPr>
        <w:t>yž</w:t>
      </w:r>
      <w:proofErr w:type="spellEnd"/>
      <w:proofErr w:type="gramEnd"/>
      <w:r>
        <w:rPr>
          <w:lang w:val="cs-CZ"/>
        </w:rPr>
        <w:t xml:space="preserve"> se mluví o pulzu, myslí se tím časový průběh, pokud se uvažuje prostorový (tj. příčný) tvar tak je to </w:t>
      </w:r>
      <w:proofErr w:type="spellStart"/>
      <w:r>
        <w:rPr>
          <w:lang w:val="cs-CZ"/>
        </w:rPr>
        <w:t>beam</w:t>
      </w:r>
      <w:proofErr w:type="spellEnd"/>
    </w:p>
  </w:comment>
  <w:comment w:id="3" w:author="__" w:date="2019-03-14T20:46:00Z" w:initials="_">
    <w:p w:rsidR="00E43259" w:rsidRDefault="00E43259">
      <w:pPr>
        <w:pStyle w:val="Textkomente"/>
      </w:pPr>
      <w:r>
        <w:rPr>
          <w:rStyle w:val="Odkaznakoment"/>
        </w:rPr>
        <w:annotationRef/>
      </w:r>
      <w:proofErr w:type="gramStart"/>
      <w:r>
        <w:t>non-Gaussian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59"/>
    <w:rsid w:val="00164A2C"/>
    <w:rsid w:val="00714CE3"/>
    <w:rsid w:val="009238E3"/>
    <w:rsid w:val="00D7302F"/>
    <w:rsid w:val="00E4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E4325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4325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4325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4325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4325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3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E4325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4325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4325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4325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43259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3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</dc:creator>
  <cp:lastModifiedBy>__</cp:lastModifiedBy>
  <cp:revision>2</cp:revision>
  <dcterms:created xsi:type="dcterms:W3CDTF">2019-03-14T19:39:00Z</dcterms:created>
  <dcterms:modified xsi:type="dcterms:W3CDTF">2019-03-14T22:05:00Z</dcterms:modified>
</cp:coreProperties>
</file>